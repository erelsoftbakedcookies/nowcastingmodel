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7ADE" w14:textId="35555D12" w:rsidR="007F6EDD" w:rsidRPr="00613BAD" w:rsidRDefault="00C84A29" w:rsidP="00613BAD">
      <w:pPr>
        <w:jc w:val="center"/>
        <w:rPr>
          <w:b/>
          <w:bCs/>
        </w:rPr>
      </w:pPr>
      <w:r>
        <w:rPr>
          <w:b/>
          <w:bCs/>
        </w:rPr>
        <w:t xml:space="preserve">SIMPLE </w:t>
      </w:r>
      <w:r w:rsidR="006715D8">
        <w:rPr>
          <w:b/>
          <w:bCs/>
        </w:rPr>
        <w:t>DEFINITIONS</w:t>
      </w:r>
      <w:r w:rsidR="007F6EDD" w:rsidRPr="00613BAD">
        <w:rPr>
          <w:b/>
          <w:bCs/>
        </w:rPr>
        <w:t xml:space="preserve"> </w:t>
      </w:r>
      <w:r w:rsidR="00803B9E">
        <w:rPr>
          <w:b/>
          <w:bCs/>
        </w:rPr>
        <w:t>FOR</w:t>
      </w:r>
      <w:r w:rsidR="007F6EDD" w:rsidRPr="00613BAD">
        <w:rPr>
          <w:b/>
          <w:bCs/>
        </w:rPr>
        <w:t xml:space="preserve"> VARIABLES </w:t>
      </w:r>
      <w:r w:rsidR="00B11A2D">
        <w:rPr>
          <w:b/>
          <w:bCs/>
        </w:rPr>
        <w:t xml:space="preserve">TO </w:t>
      </w:r>
      <w:r w:rsidR="007F6EDD" w:rsidRPr="00613BAD">
        <w:rPr>
          <w:b/>
          <w:bCs/>
        </w:rPr>
        <w:t>BE TRACKED</w:t>
      </w:r>
    </w:p>
    <w:tbl>
      <w:tblPr>
        <w:tblStyle w:val="TableGrid"/>
        <w:tblW w:w="0" w:type="auto"/>
        <w:tblLook w:val="04A0" w:firstRow="1" w:lastRow="0" w:firstColumn="1" w:lastColumn="0" w:noHBand="0" w:noVBand="1"/>
      </w:tblPr>
      <w:tblGrid>
        <w:gridCol w:w="12871"/>
      </w:tblGrid>
      <w:tr w:rsidR="00FC0D2E" w:rsidRPr="00607A74" w14:paraId="72153DE0" w14:textId="77777777" w:rsidTr="00E573B5">
        <w:trPr>
          <w:trHeight w:val="796"/>
        </w:trPr>
        <w:tc>
          <w:tcPr>
            <w:tcW w:w="12871" w:type="dxa"/>
          </w:tcPr>
          <w:p w14:paraId="7CD6A49D" w14:textId="77777777" w:rsidR="00FC0D2E" w:rsidRPr="00607A74" w:rsidRDefault="00FC0D2E" w:rsidP="00607A74">
            <w:pPr>
              <w:jc w:val="both"/>
              <w:rPr>
                <w:rFonts w:ascii="Arial" w:hAnsi="Arial" w:cs="Arial"/>
                <w:b/>
                <w:bCs/>
                <w:sz w:val="20"/>
                <w:szCs w:val="20"/>
              </w:rPr>
            </w:pPr>
            <w:r>
              <w:rPr>
                <w:rFonts w:ascii="Arial" w:hAnsi="Arial" w:cs="Arial"/>
                <w:b/>
                <w:bCs/>
                <w:sz w:val="20"/>
                <w:szCs w:val="20"/>
              </w:rPr>
              <w:t xml:space="preserve">Real </w:t>
            </w:r>
            <w:r w:rsidRPr="00607A74">
              <w:rPr>
                <w:rFonts w:ascii="Arial" w:hAnsi="Arial" w:cs="Arial"/>
                <w:b/>
                <w:bCs/>
                <w:sz w:val="20"/>
                <w:szCs w:val="20"/>
              </w:rPr>
              <w:t>Gross Domestic Product</w:t>
            </w:r>
          </w:p>
          <w:p w14:paraId="1D780530" w14:textId="26E1580A" w:rsidR="005A1614" w:rsidRPr="00573EF2" w:rsidRDefault="000978DB" w:rsidP="00573EF2">
            <w:pPr>
              <w:jc w:val="both"/>
              <w:rPr>
                <w:rFonts w:ascii="Arial" w:hAnsi="Arial" w:cs="Arial"/>
                <w:sz w:val="20"/>
                <w:szCs w:val="20"/>
              </w:rPr>
            </w:pPr>
            <w:r>
              <w:rPr>
                <w:rFonts w:ascii="Arial" w:hAnsi="Arial" w:cs="Arial"/>
                <w:sz w:val="20"/>
                <w:szCs w:val="20"/>
              </w:rPr>
              <w:t>T</w:t>
            </w:r>
            <w:r w:rsidR="00FC0D2E" w:rsidRPr="00607A74">
              <w:rPr>
                <w:rFonts w:ascii="Arial" w:hAnsi="Arial" w:cs="Arial"/>
                <w:sz w:val="20"/>
                <w:szCs w:val="20"/>
              </w:rPr>
              <w:t xml:space="preserve">otal production activity </w:t>
            </w:r>
            <w:r>
              <w:rPr>
                <w:rFonts w:ascii="Arial" w:hAnsi="Arial" w:cs="Arial"/>
                <w:sz w:val="20"/>
                <w:szCs w:val="20"/>
              </w:rPr>
              <w:t>(</w:t>
            </w:r>
            <w:r w:rsidR="00591A5D">
              <w:rPr>
                <w:rFonts w:ascii="Arial" w:hAnsi="Arial" w:cs="Arial"/>
                <w:sz w:val="20"/>
                <w:szCs w:val="20"/>
              </w:rPr>
              <w:t>in real terms</w:t>
            </w:r>
            <w:r>
              <w:rPr>
                <w:rFonts w:ascii="Arial" w:hAnsi="Arial" w:cs="Arial"/>
                <w:sz w:val="20"/>
                <w:szCs w:val="20"/>
              </w:rPr>
              <w:t xml:space="preserve">) </w:t>
            </w:r>
            <w:r w:rsidR="00FC0D2E" w:rsidRPr="00607A74">
              <w:rPr>
                <w:rFonts w:ascii="Arial" w:hAnsi="Arial" w:cs="Arial"/>
                <w:sz w:val="20"/>
                <w:szCs w:val="20"/>
              </w:rPr>
              <w:t xml:space="preserve">of all resident producer units within the economic territory of a country during a given period. </w:t>
            </w:r>
            <w:r w:rsidR="00E0227A">
              <w:rPr>
                <w:rFonts w:ascii="Arial" w:hAnsi="Arial" w:cs="Arial"/>
                <w:sz w:val="20"/>
                <w:szCs w:val="20"/>
              </w:rPr>
              <w:t>Breakdown is provided also for three sectors: agriculture, industry, and services.</w:t>
            </w:r>
          </w:p>
          <w:p w14:paraId="4DC3F831" w14:textId="49C3DDA1" w:rsidR="00FC0D2E" w:rsidRPr="00607A74" w:rsidRDefault="00FC0D2E">
            <w:pPr>
              <w:jc w:val="both"/>
              <w:rPr>
                <w:rFonts w:ascii="Arial" w:hAnsi="Arial" w:cs="Arial"/>
                <w:sz w:val="20"/>
                <w:szCs w:val="20"/>
              </w:rPr>
            </w:pPr>
          </w:p>
        </w:tc>
      </w:tr>
      <w:tr w:rsidR="00613BAD" w:rsidRPr="00607A74" w14:paraId="66F28385" w14:textId="77777777" w:rsidTr="00E573B5">
        <w:trPr>
          <w:trHeight w:val="796"/>
        </w:trPr>
        <w:tc>
          <w:tcPr>
            <w:tcW w:w="12871" w:type="dxa"/>
          </w:tcPr>
          <w:p w14:paraId="72FA5EB8" w14:textId="77777777" w:rsidR="00613BAD" w:rsidRDefault="00613BAD" w:rsidP="00607A74">
            <w:pPr>
              <w:jc w:val="both"/>
              <w:rPr>
                <w:rFonts w:ascii="Arial" w:hAnsi="Arial" w:cs="Arial"/>
                <w:b/>
                <w:bCs/>
                <w:sz w:val="20"/>
                <w:szCs w:val="20"/>
              </w:rPr>
            </w:pPr>
            <w:r>
              <w:rPr>
                <w:rFonts w:ascii="Arial" w:hAnsi="Arial" w:cs="Arial"/>
                <w:b/>
                <w:bCs/>
                <w:sz w:val="20"/>
                <w:szCs w:val="20"/>
              </w:rPr>
              <w:t>Industrial Production</w:t>
            </w:r>
          </w:p>
          <w:p w14:paraId="4FFF62D1" w14:textId="77777777" w:rsidR="00613BAD" w:rsidRPr="0092063E" w:rsidRDefault="00613BAD" w:rsidP="00613BAD">
            <w:pPr>
              <w:rPr>
                <w:rFonts w:ascii="Arial" w:hAnsi="Arial" w:cs="Arial"/>
                <w:sz w:val="20"/>
                <w:szCs w:val="20"/>
              </w:rPr>
            </w:pPr>
            <w:r w:rsidRPr="0092063E">
              <w:rPr>
                <w:rFonts w:ascii="Arial" w:hAnsi="Arial" w:cs="Arial"/>
                <w:sz w:val="20"/>
                <w:szCs w:val="20"/>
              </w:rPr>
              <w:t>Industrial production refers to the output of industrial establishments and covers sectors such as mining, manufacturing, electricity, gas and steam and air-conditioning. This indicator is measured in an index based on a reference period that expresses change in the volume of production output.</w:t>
            </w:r>
          </w:p>
          <w:p w14:paraId="04986F4D" w14:textId="741C0BB7" w:rsidR="00613BAD" w:rsidRDefault="00613BAD" w:rsidP="00607A74">
            <w:pPr>
              <w:jc w:val="both"/>
              <w:rPr>
                <w:rFonts w:ascii="Arial" w:hAnsi="Arial" w:cs="Arial"/>
                <w:b/>
                <w:bCs/>
                <w:sz w:val="20"/>
                <w:szCs w:val="20"/>
              </w:rPr>
            </w:pPr>
          </w:p>
        </w:tc>
      </w:tr>
      <w:tr w:rsidR="00C66531" w:rsidRPr="00607A74" w14:paraId="56F1C237" w14:textId="77777777" w:rsidTr="00E573B5">
        <w:trPr>
          <w:trHeight w:val="796"/>
        </w:trPr>
        <w:tc>
          <w:tcPr>
            <w:tcW w:w="12871" w:type="dxa"/>
          </w:tcPr>
          <w:p w14:paraId="45D3506F" w14:textId="77777777" w:rsidR="00C66531" w:rsidRPr="00607A74" w:rsidRDefault="00C66531" w:rsidP="002643CC">
            <w:pPr>
              <w:pStyle w:val="Heading4"/>
              <w:spacing w:before="0" w:beforeAutospacing="0" w:after="0" w:afterAutospacing="0"/>
              <w:jc w:val="both"/>
              <w:outlineLvl w:val="3"/>
              <w:rPr>
                <w:rFonts w:ascii="Arial" w:hAnsi="Arial" w:cs="Arial"/>
                <w:sz w:val="20"/>
                <w:szCs w:val="20"/>
              </w:rPr>
            </w:pPr>
            <w:r w:rsidRPr="00607A74">
              <w:rPr>
                <w:rFonts w:ascii="Arial" w:hAnsi="Arial" w:cs="Arial"/>
                <w:sz w:val="20"/>
                <w:szCs w:val="20"/>
              </w:rPr>
              <w:t>Final consumption expenditure</w:t>
            </w:r>
          </w:p>
          <w:p w14:paraId="56C196E0" w14:textId="77777777" w:rsidR="00C66531" w:rsidRDefault="00C66531" w:rsidP="002643CC">
            <w:pPr>
              <w:jc w:val="both"/>
              <w:rPr>
                <w:rFonts w:ascii="Arial" w:eastAsia="Times New Roman" w:hAnsi="Arial" w:cs="Arial"/>
                <w:sz w:val="20"/>
                <w:szCs w:val="20"/>
                <w:u w:val="single"/>
              </w:rPr>
            </w:pPr>
            <w:r w:rsidRPr="00056312">
              <w:rPr>
                <w:rFonts w:ascii="Arial" w:eastAsia="Times New Roman" w:hAnsi="Arial" w:cs="Arial"/>
                <w:sz w:val="20"/>
                <w:szCs w:val="20"/>
              </w:rPr>
              <w:t>Final consumption expenditure consists of </w:t>
            </w:r>
            <w:hyperlink r:id="rId5" w:history="1">
              <w:r w:rsidRPr="001D0731">
                <w:rPr>
                  <w:rFonts w:ascii="Arial" w:eastAsia="Times New Roman" w:hAnsi="Arial" w:cs="Arial"/>
                  <w:sz w:val="20"/>
                  <w:szCs w:val="20"/>
                </w:rPr>
                <w:t>household expenditure</w:t>
              </w:r>
            </w:hyperlink>
            <w:r w:rsidRPr="001D0731">
              <w:rPr>
                <w:rFonts w:ascii="Arial" w:eastAsia="Times New Roman" w:hAnsi="Arial" w:cs="Arial"/>
                <w:sz w:val="20"/>
                <w:szCs w:val="20"/>
              </w:rPr>
              <w:t xml:space="preserve"> on all goods and services, </w:t>
            </w:r>
            <w:hyperlink r:id="rId6" w:history="1">
              <w:r w:rsidRPr="001D0731">
                <w:rPr>
                  <w:rFonts w:ascii="Arial" w:eastAsia="Times New Roman" w:hAnsi="Arial" w:cs="Arial"/>
                  <w:sz w:val="20"/>
                  <w:szCs w:val="20"/>
                </w:rPr>
                <w:t>government expenditure</w:t>
              </w:r>
            </w:hyperlink>
            <w:r w:rsidRPr="001D0731">
              <w:rPr>
                <w:rFonts w:ascii="Arial" w:eastAsia="Times New Roman" w:hAnsi="Arial" w:cs="Arial"/>
                <w:sz w:val="20"/>
                <w:szCs w:val="20"/>
              </w:rPr>
              <w:t xml:space="preserve"> on goods and services at all levels of government, and </w:t>
            </w:r>
            <w:hyperlink r:id="rId7" w:history="1">
              <w:r w:rsidRPr="001D0731">
                <w:rPr>
                  <w:rFonts w:ascii="Arial" w:eastAsia="Times New Roman" w:hAnsi="Arial" w:cs="Arial"/>
                  <w:sz w:val="20"/>
                  <w:szCs w:val="20"/>
                </w:rPr>
                <w:t xml:space="preserve"> expenditure of non-profit institutions serving households.</w:t>
              </w:r>
              <w:r>
                <w:rPr>
                  <w:rFonts w:ascii="Arial" w:eastAsia="Times New Roman" w:hAnsi="Arial" w:cs="Arial"/>
                  <w:sz w:val="20"/>
                  <w:szCs w:val="20"/>
                  <w:u w:val="single"/>
                </w:rPr>
                <w:t xml:space="preserve"> </w:t>
              </w:r>
            </w:hyperlink>
          </w:p>
          <w:p w14:paraId="5BC6066F" w14:textId="77777777" w:rsidR="00C66531" w:rsidRPr="00607A74" w:rsidRDefault="00C66531" w:rsidP="002643CC">
            <w:pPr>
              <w:jc w:val="both"/>
              <w:rPr>
                <w:rFonts w:ascii="Arial" w:hAnsi="Arial" w:cs="Arial"/>
                <w:sz w:val="20"/>
                <w:szCs w:val="20"/>
              </w:rPr>
            </w:pPr>
          </w:p>
        </w:tc>
      </w:tr>
      <w:tr w:rsidR="00B3107A" w:rsidRPr="00607A74" w14:paraId="550D6A8A" w14:textId="77777777" w:rsidTr="00E573B5">
        <w:trPr>
          <w:trHeight w:val="796"/>
        </w:trPr>
        <w:tc>
          <w:tcPr>
            <w:tcW w:w="12871" w:type="dxa"/>
          </w:tcPr>
          <w:p w14:paraId="37DBEB6D" w14:textId="3053D755" w:rsidR="00B3107A" w:rsidRDefault="00B3107A" w:rsidP="002643CC">
            <w:pPr>
              <w:pStyle w:val="Heading4"/>
              <w:spacing w:before="0" w:beforeAutospacing="0" w:after="0" w:afterAutospacing="0"/>
              <w:jc w:val="both"/>
              <w:outlineLvl w:val="3"/>
              <w:rPr>
                <w:rFonts w:ascii="Arial" w:hAnsi="Arial" w:cs="Arial"/>
                <w:sz w:val="20"/>
                <w:szCs w:val="20"/>
              </w:rPr>
            </w:pPr>
            <w:r>
              <w:rPr>
                <w:rFonts w:ascii="Arial" w:hAnsi="Arial" w:cs="Arial"/>
                <w:sz w:val="20"/>
                <w:szCs w:val="20"/>
              </w:rPr>
              <w:t>Imports of goods and services</w:t>
            </w:r>
          </w:p>
          <w:p w14:paraId="1B78A1C3" w14:textId="633F3CFB" w:rsidR="00CD67F9" w:rsidRPr="00FD4BA9" w:rsidRDefault="00CD67F9" w:rsidP="002643CC">
            <w:pPr>
              <w:pStyle w:val="Heading4"/>
              <w:spacing w:before="0" w:beforeAutospacing="0" w:after="0" w:afterAutospacing="0"/>
              <w:jc w:val="both"/>
              <w:outlineLvl w:val="3"/>
              <w:rPr>
                <w:rFonts w:ascii="Arial" w:hAnsi="Arial" w:cs="Arial"/>
                <w:b w:val="0"/>
                <w:bCs w:val="0"/>
                <w:sz w:val="20"/>
                <w:szCs w:val="20"/>
              </w:rPr>
            </w:pPr>
            <w:r>
              <w:rPr>
                <w:rFonts w:ascii="Arial" w:hAnsi="Arial" w:cs="Arial"/>
                <w:b w:val="0"/>
                <w:bCs w:val="0"/>
                <w:sz w:val="20"/>
                <w:szCs w:val="20"/>
              </w:rPr>
              <w:t xml:space="preserve">Import of goods and services represent the value of all goods and other market services received from the rest of the world. They include the value of merchandise, freight, insurance, transport, travel, royalties, license fees, and </w:t>
            </w:r>
            <w:r w:rsidR="00FD4BA9">
              <w:rPr>
                <w:rFonts w:ascii="Arial" w:hAnsi="Arial" w:cs="Arial"/>
                <w:b w:val="0"/>
                <w:bCs w:val="0"/>
                <w:sz w:val="20"/>
                <w:szCs w:val="20"/>
              </w:rPr>
              <w:t>o</w:t>
            </w:r>
            <w:r>
              <w:rPr>
                <w:rFonts w:ascii="Arial" w:hAnsi="Arial" w:cs="Arial"/>
                <w:b w:val="0"/>
                <w:bCs w:val="0"/>
                <w:sz w:val="20"/>
                <w:szCs w:val="20"/>
              </w:rPr>
              <w:t xml:space="preserve">ther services such as communication, construction, financial, information, business, personal, and government services. They exclude compensation of employees and investment income, and transfer payments. </w:t>
            </w:r>
          </w:p>
          <w:p w14:paraId="2D313D67" w14:textId="0CBD8B1E" w:rsidR="00B3107A" w:rsidRPr="00B3107A" w:rsidRDefault="00B3107A" w:rsidP="002643CC">
            <w:pPr>
              <w:pStyle w:val="Heading4"/>
              <w:spacing w:before="0" w:beforeAutospacing="0" w:after="0" w:afterAutospacing="0"/>
              <w:jc w:val="both"/>
              <w:outlineLvl w:val="3"/>
              <w:rPr>
                <w:rFonts w:ascii="Arial" w:hAnsi="Arial" w:cs="Arial"/>
                <w:sz w:val="20"/>
                <w:szCs w:val="20"/>
                <w:highlight w:val="yellow"/>
              </w:rPr>
            </w:pPr>
          </w:p>
        </w:tc>
      </w:tr>
      <w:tr w:rsidR="00613BAD" w:rsidRPr="00607A74" w14:paraId="7F7FB06A" w14:textId="77777777" w:rsidTr="00E573B5">
        <w:trPr>
          <w:trHeight w:val="796"/>
        </w:trPr>
        <w:tc>
          <w:tcPr>
            <w:tcW w:w="12871" w:type="dxa"/>
          </w:tcPr>
          <w:p w14:paraId="33E7E983" w14:textId="77777777" w:rsidR="00613BAD" w:rsidRDefault="00613BAD" w:rsidP="002643CC">
            <w:pPr>
              <w:pStyle w:val="Heading4"/>
              <w:spacing w:before="0" w:beforeAutospacing="0" w:after="0" w:afterAutospacing="0"/>
              <w:jc w:val="both"/>
              <w:outlineLvl w:val="3"/>
              <w:rPr>
                <w:rFonts w:ascii="Arial" w:hAnsi="Arial" w:cs="Arial"/>
                <w:sz w:val="20"/>
                <w:szCs w:val="20"/>
              </w:rPr>
            </w:pPr>
            <w:r w:rsidRPr="001806B2">
              <w:rPr>
                <w:rFonts w:ascii="Arial" w:hAnsi="Arial" w:cs="Arial"/>
                <w:sz w:val="20"/>
                <w:szCs w:val="20"/>
              </w:rPr>
              <w:t>Merchandise Imports</w:t>
            </w:r>
          </w:p>
          <w:p w14:paraId="04E27A6F" w14:textId="644BAD64" w:rsidR="0025680C" w:rsidRPr="00607A74" w:rsidRDefault="0025680C" w:rsidP="0092063E">
            <w:pPr>
              <w:rPr>
                <w:rFonts w:ascii="Arial" w:hAnsi="Arial" w:cs="Arial"/>
                <w:sz w:val="20"/>
                <w:szCs w:val="20"/>
              </w:rPr>
            </w:pPr>
            <w:r w:rsidRPr="0092063E">
              <w:rPr>
                <w:rFonts w:ascii="Arial" w:eastAsia="Times New Roman" w:hAnsi="Arial" w:cs="Arial"/>
                <w:sz w:val="20"/>
                <w:szCs w:val="20"/>
              </w:rPr>
              <w:t>Merchandise imports show the cost, insurance, and freight value (</w:t>
            </w:r>
            <w:proofErr w:type="spellStart"/>
            <w:r w:rsidRPr="0092063E">
              <w:rPr>
                <w:rFonts w:ascii="Arial" w:eastAsia="Times New Roman" w:hAnsi="Arial" w:cs="Arial"/>
                <w:sz w:val="20"/>
                <w:szCs w:val="20"/>
              </w:rPr>
              <w:t>cif</w:t>
            </w:r>
            <w:proofErr w:type="spellEnd"/>
            <w:r w:rsidRPr="0092063E">
              <w:rPr>
                <w:rFonts w:ascii="Arial" w:eastAsia="Times New Roman" w:hAnsi="Arial" w:cs="Arial"/>
                <w:sz w:val="20"/>
                <w:szCs w:val="20"/>
              </w:rPr>
              <w:t>) value of goods received from the rest of the world.</w:t>
            </w:r>
          </w:p>
        </w:tc>
      </w:tr>
      <w:tr w:rsidR="00A9262F" w:rsidRPr="00607A74" w14:paraId="046358B0" w14:textId="77777777" w:rsidTr="00FD4BA9">
        <w:trPr>
          <w:trHeight w:val="796"/>
        </w:trPr>
        <w:tc>
          <w:tcPr>
            <w:tcW w:w="12871" w:type="dxa"/>
            <w:shd w:val="clear" w:color="auto" w:fill="auto"/>
          </w:tcPr>
          <w:p w14:paraId="298EF481" w14:textId="12D94B62" w:rsidR="00A9262F" w:rsidRDefault="00A9262F" w:rsidP="00E573B5">
            <w:pPr>
              <w:pStyle w:val="Heading4"/>
              <w:spacing w:before="0" w:beforeAutospacing="0" w:after="0" w:afterAutospacing="0"/>
              <w:jc w:val="both"/>
              <w:outlineLvl w:val="3"/>
              <w:rPr>
                <w:rFonts w:ascii="Arial" w:hAnsi="Arial" w:cs="Arial"/>
                <w:sz w:val="20"/>
                <w:szCs w:val="20"/>
              </w:rPr>
            </w:pPr>
            <w:r>
              <w:rPr>
                <w:rFonts w:ascii="Arial" w:hAnsi="Arial" w:cs="Arial"/>
                <w:sz w:val="20"/>
                <w:szCs w:val="20"/>
              </w:rPr>
              <w:t>Exports of goods and services</w:t>
            </w:r>
          </w:p>
          <w:p w14:paraId="6C75F286" w14:textId="5E8EABE7" w:rsidR="00FD4BA9" w:rsidRPr="00FD4BA9" w:rsidRDefault="00CD67F9" w:rsidP="00FD4BA9">
            <w:pPr>
              <w:pStyle w:val="Heading4"/>
              <w:spacing w:before="0" w:beforeAutospacing="0" w:after="0" w:afterAutospacing="0"/>
              <w:jc w:val="both"/>
              <w:outlineLvl w:val="3"/>
              <w:rPr>
                <w:rFonts w:ascii="Arial" w:hAnsi="Arial" w:cs="Arial"/>
                <w:b w:val="0"/>
                <w:bCs w:val="0"/>
                <w:sz w:val="20"/>
                <w:szCs w:val="20"/>
              </w:rPr>
            </w:pPr>
            <w:r>
              <w:rPr>
                <w:rFonts w:ascii="Arial" w:hAnsi="Arial" w:cs="Arial"/>
                <w:b w:val="0"/>
                <w:bCs w:val="0"/>
                <w:sz w:val="20"/>
                <w:szCs w:val="20"/>
              </w:rPr>
              <w:t xml:space="preserve">Exports of goods and services represent the value of all goods and other market services provided to the rest of the world. They include the value of merchandise, freight, insurance, transport, travel, royalties, license fees, </w:t>
            </w:r>
            <w:r w:rsidR="00FD4BA9">
              <w:rPr>
                <w:rFonts w:ascii="Arial" w:hAnsi="Arial" w:cs="Arial"/>
                <w:b w:val="0"/>
                <w:bCs w:val="0"/>
                <w:sz w:val="20"/>
                <w:szCs w:val="20"/>
              </w:rPr>
              <w:t xml:space="preserve">and other services such as communication, construction, financial, information, business, personal, and government services. They exclude compensation of employees and investment income, and transfer payments. </w:t>
            </w:r>
          </w:p>
          <w:p w14:paraId="793F1707" w14:textId="6AE6D3AC" w:rsidR="00A9262F" w:rsidRDefault="00A9262F" w:rsidP="00FD4BA9">
            <w:pPr>
              <w:pStyle w:val="Heading4"/>
              <w:spacing w:before="0" w:beforeAutospacing="0" w:after="0" w:afterAutospacing="0"/>
              <w:outlineLvl w:val="3"/>
              <w:rPr>
                <w:rFonts w:ascii="Arial" w:hAnsi="Arial" w:cs="Arial"/>
                <w:sz w:val="20"/>
                <w:szCs w:val="20"/>
              </w:rPr>
            </w:pPr>
          </w:p>
        </w:tc>
      </w:tr>
      <w:tr w:rsidR="00613BAD" w:rsidRPr="00607A74" w14:paraId="740591CA" w14:textId="77777777" w:rsidTr="00E573B5">
        <w:trPr>
          <w:trHeight w:val="796"/>
        </w:trPr>
        <w:tc>
          <w:tcPr>
            <w:tcW w:w="12871" w:type="dxa"/>
          </w:tcPr>
          <w:p w14:paraId="612F0EF7" w14:textId="77777777" w:rsidR="00613BAD" w:rsidRDefault="00613BAD" w:rsidP="002643CC">
            <w:pPr>
              <w:pStyle w:val="Heading4"/>
              <w:spacing w:before="0" w:beforeAutospacing="0" w:after="0" w:afterAutospacing="0"/>
              <w:jc w:val="both"/>
              <w:outlineLvl w:val="3"/>
              <w:rPr>
                <w:rFonts w:ascii="Arial" w:hAnsi="Arial" w:cs="Arial"/>
                <w:sz w:val="20"/>
                <w:szCs w:val="20"/>
              </w:rPr>
            </w:pPr>
            <w:r w:rsidRPr="001806B2">
              <w:rPr>
                <w:rFonts w:ascii="Arial" w:hAnsi="Arial" w:cs="Arial"/>
                <w:sz w:val="20"/>
                <w:szCs w:val="20"/>
              </w:rPr>
              <w:t>Merchandise Exports</w:t>
            </w:r>
          </w:p>
          <w:p w14:paraId="378FB08F" w14:textId="4ABBCE2F" w:rsidR="0025680C" w:rsidRPr="0092063E" w:rsidRDefault="0025680C" w:rsidP="0025680C">
            <w:pPr>
              <w:rPr>
                <w:rFonts w:ascii="Arial" w:eastAsia="Times New Roman" w:hAnsi="Arial" w:cs="Arial"/>
                <w:sz w:val="20"/>
                <w:szCs w:val="20"/>
              </w:rPr>
            </w:pPr>
            <w:r w:rsidRPr="0092063E">
              <w:rPr>
                <w:rFonts w:ascii="Arial" w:eastAsia="Times New Roman" w:hAnsi="Arial" w:cs="Arial"/>
                <w:sz w:val="20"/>
                <w:szCs w:val="20"/>
              </w:rPr>
              <w:t>Merchandise exports show the f</w:t>
            </w:r>
            <w:r>
              <w:rPr>
                <w:rFonts w:ascii="Arial" w:eastAsia="Times New Roman" w:hAnsi="Arial" w:cs="Arial"/>
                <w:sz w:val="20"/>
                <w:szCs w:val="20"/>
              </w:rPr>
              <w:t xml:space="preserve">ree </w:t>
            </w:r>
            <w:r w:rsidR="00E573B5" w:rsidRPr="0092063E">
              <w:rPr>
                <w:rFonts w:ascii="Arial" w:eastAsia="Times New Roman" w:hAnsi="Arial" w:cs="Arial"/>
                <w:sz w:val="20"/>
                <w:szCs w:val="20"/>
              </w:rPr>
              <w:t>o</w:t>
            </w:r>
            <w:r w:rsidR="00E573B5">
              <w:rPr>
                <w:rFonts w:ascii="Arial" w:eastAsia="Times New Roman" w:hAnsi="Arial" w:cs="Arial"/>
                <w:sz w:val="20"/>
                <w:szCs w:val="20"/>
              </w:rPr>
              <w:t>n-board</w:t>
            </w:r>
            <w:r w:rsidRPr="0092063E">
              <w:rPr>
                <w:rFonts w:ascii="Arial" w:eastAsia="Times New Roman" w:hAnsi="Arial" w:cs="Arial"/>
                <w:sz w:val="20"/>
                <w:szCs w:val="20"/>
              </w:rPr>
              <w:t xml:space="preserve"> value of goods provided to the rest of the world.</w:t>
            </w:r>
          </w:p>
          <w:p w14:paraId="6C863754" w14:textId="72A93A50" w:rsidR="0025680C" w:rsidRPr="00607A74" w:rsidRDefault="0025680C" w:rsidP="002643CC">
            <w:pPr>
              <w:pStyle w:val="Heading4"/>
              <w:spacing w:before="0" w:beforeAutospacing="0" w:after="0" w:afterAutospacing="0"/>
              <w:jc w:val="both"/>
              <w:outlineLvl w:val="3"/>
              <w:rPr>
                <w:rFonts w:ascii="Arial" w:hAnsi="Arial" w:cs="Arial"/>
                <w:sz w:val="20"/>
                <w:szCs w:val="20"/>
              </w:rPr>
            </w:pPr>
          </w:p>
        </w:tc>
      </w:tr>
      <w:tr w:rsidR="0025680C" w:rsidRPr="00607A74" w14:paraId="1BA367D1" w14:textId="77777777" w:rsidTr="00E573B5">
        <w:trPr>
          <w:trHeight w:val="804"/>
        </w:trPr>
        <w:tc>
          <w:tcPr>
            <w:tcW w:w="12871" w:type="dxa"/>
          </w:tcPr>
          <w:p w14:paraId="31AEDCAC" w14:textId="77777777" w:rsidR="0025680C" w:rsidRDefault="0025680C" w:rsidP="002643CC">
            <w:pPr>
              <w:shd w:val="clear" w:color="auto" w:fill="FFFFFF"/>
              <w:jc w:val="both"/>
              <w:rPr>
                <w:b/>
                <w:bCs/>
              </w:rPr>
            </w:pPr>
            <w:r w:rsidRPr="0092063E">
              <w:rPr>
                <w:b/>
                <w:bCs/>
              </w:rPr>
              <w:t>Remittances</w:t>
            </w:r>
          </w:p>
          <w:p w14:paraId="507C1F4D" w14:textId="77777777" w:rsidR="0025680C" w:rsidRPr="0092063E" w:rsidRDefault="00BC5B03" w:rsidP="00BC5B03">
            <w:pPr>
              <w:shd w:val="clear" w:color="auto" w:fill="FFFFFF"/>
              <w:jc w:val="both"/>
              <w:rPr>
                <w:rFonts w:ascii="Arial" w:eastAsia="Times New Roman" w:hAnsi="Arial" w:cs="Arial"/>
                <w:sz w:val="20"/>
                <w:szCs w:val="20"/>
              </w:rPr>
            </w:pPr>
            <w:r w:rsidRPr="0092063E">
              <w:rPr>
                <w:rFonts w:ascii="Arial" w:eastAsia="Times New Roman" w:hAnsi="Arial" w:cs="Arial"/>
                <w:sz w:val="20"/>
                <w:szCs w:val="20"/>
              </w:rPr>
              <w:t>Personal remittances comprise of personal transfers and compensation of employees. Personal transfers consist of all current transfers in cash or in kind made or received by resident households to or from non-resident households. Personal transfers thus include all current transfers between resident and non-resident individuals. Compensation of employees refers to the income of border, seasonal, and other short-term workers who are employed in an economy where they are not resident and of residents employed by nonresident entities.</w:t>
            </w:r>
          </w:p>
          <w:p w14:paraId="235C011D" w14:textId="3AD67610" w:rsidR="00BC5B03" w:rsidRPr="0092063E" w:rsidRDefault="00BC5B03" w:rsidP="00BC5B03">
            <w:pPr>
              <w:shd w:val="clear" w:color="auto" w:fill="FFFFFF"/>
              <w:jc w:val="both"/>
              <w:rPr>
                <w:b/>
                <w:bCs/>
              </w:rPr>
            </w:pPr>
          </w:p>
        </w:tc>
      </w:tr>
      <w:tr w:rsidR="00C66531" w:rsidRPr="00607A74" w14:paraId="3124EF82" w14:textId="77777777" w:rsidTr="00E573B5">
        <w:trPr>
          <w:trHeight w:val="804"/>
        </w:trPr>
        <w:tc>
          <w:tcPr>
            <w:tcW w:w="12871" w:type="dxa"/>
          </w:tcPr>
          <w:p w14:paraId="22A4790F" w14:textId="69CF7F56" w:rsidR="001D0731" w:rsidRDefault="00C66531" w:rsidP="002643CC">
            <w:pPr>
              <w:shd w:val="clear" w:color="auto" w:fill="FFFFFF"/>
              <w:jc w:val="both"/>
              <w:rPr>
                <w:rFonts w:ascii="Arial" w:hAnsi="Arial" w:cs="Arial"/>
                <w:sz w:val="20"/>
                <w:szCs w:val="20"/>
              </w:rPr>
            </w:pPr>
            <w:r>
              <w:lastRenderedPageBreak/>
              <w:br w:type="page"/>
            </w:r>
            <w:r w:rsidRPr="00607A74">
              <w:rPr>
                <w:rFonts w:ascii="Arial" w:hAnsi="Arial" w:cs="Arial"/>
                <w:b/>
                <w:bCs/>
                <w:sz w:val="20"/>
                <w:szCs w:val="20"/>
              </w:rPr>
              <w:t>Gross fixed capital formation</w:t>
            </w:r>
            <w:r w:rsidR="001D0731">
              <w:rPr>
                <w:rFonts w:ascii="Arial" w:hAnsi="Arial" w:cs="Arial"/>
                <w:b/>
                <w:bCs/>
                <w:sz w:val="20"/>
                <w:szCs w:val="20"/>
              </w:rPr>
              <w:t xml:space="preserve"> (GFCF)</w:t>
            </w:r>
            <w:r w:rsidRPr="00607A74">
              <w:rPr>
                <w:rFonts w:ascii="Arial" w:hAnsi="Arial" w:cs="Arial"/>
                <w:sz w:val="20"/>
                <w:szCs w:val="20"/>
              </w:rPr>
              <w:t xml:space="preserve"> </w:t>
            </w:r>
          </w:p>
          <w:p w14:paraId="13B4956B" w14:textId="4AA709D3" w:rsidR="00C66531" w:rsidRDefault="001D0731" w:rsidP="002643CC">
            <w:pPr>
              <w:shd w:val="clear" w:color="auto" w:fill="FFFFFF"/>
              <w:jc w:val="both"/>
              <w:rPr>
                <w:rFonts w:ascii="Arial" w:hAnsi="Arial" w:cs="Arial"/>
                <w:sz w:val="20"/>
                <w:szCs w:val="20"/>
              </w:rPr>
            </w:pPr>
            <w:r>
              <w:rPr>
                <w:rFonts w:ascii="Arial" w:hAnsi="Arial" w:cs="Arial"/>
                <w:sz w:val="20"/>
                <w:szCs w:val="20"/>
              </w:rPr>
              <w:t xml:space="preserve">GFCF </w:t>
            </w:r>
            <w:r w:rsidR="00C66531" w:rsidRPr="00607A74">
              <w:rPr>
                <w:rFonts w:ascii="Arial" w:hAnsi="Arial" w:cs="Arial"/>
                <w:sz w:val="20"/>
                <w:szCs w:val="20"/>
              </w:rPr>
              <w:t xml:space="preserve">is </w:t>
            </w:r>
            <w:r w:rsidR="00C66531">
              <w:rPr>
                <w:rFonts w:ascii="Arial" w:hAnsi="Arial" w:cs="Arial"/>
                <w:sz w:val="20"/>
                <w:szCs w:val="20"/>
              </w:rPr>
              <w:t xml:space="preserve">a measure of investment and is defined as </w:t>
            </w:r>
            <w:r w:rsidR="00C66531" w:rsidRPr="00607A74">
              <w:rPr>
                <w:rFonts w:ascii="Arial" w:hAnsi="Arial" w:cs="Arial"/>
                <w:sz w:val="20"/>
                <w:szCs w:val="20"/>
              </w:rPr>
              <w:t>the total value of a producer’s acquisitions, less disposals of tangible goods (such as buildings) and intangible goods (such as computer software)</w:t>
            </w:r>
            <w:r w:rsidR="00C66531">
              <w:rPr>
                <w:rFonts w:ascii="Arial" w:hAnsi="Arial" w:cs="Arial"/>
                <w:sz w:val="20"/>
                <w:szCs w:val="20"/>
              </w:rPr>
              <w:t>,</w:t>
            </w:r>
            <w:r w:rsidR="00C66531" w:rsidRPr="00607A74">
              <w:rPr>
                <w:rFonts w:ascii="Arial" w:hAnsi="Arial" w:cs="Arial"/>
                <w:sz w:val="20"/>
                <w:szCs w:val="20"/>
              </w:rPr>
              <w:t xml:space="preserve"> that are intended for use in production during several accounting periods, plus certain specified expenditure on services that add to the value of non-produced assets.</w:t>
            </w:r>
          </w:p>
          <w:p w14:paraId="11D4F0C2" w14:textId="77777777" w:rsidR="00C66531" w:rsidRPr="00607A74" w:rsidRDefault="00C66531" w:rsidP="002643CC">
            <w:pPr>
              <w:shd w:val="clear" w:color="auto" w:fill="FFFFFF"/>
              <w:jc w:val="both"/>
              <w:rPr>
                <w:rFonts w:ascii="Arial" w:hAnsi="Arial" w:cs="Arial"/>
                <w:sz w:val="20"/>
                <w:szCs w:val="20"/>
              </w:rPr>
            </w:pPr>
          </w:p>
        </w:tc>
      </w:tr>
      <w:tr w:rsidR="00FC0D2E" w:rsidRPr="00607A74" w14:paraId="0FE9D96D" w14:textId="77777777" w:rsidTr="00E573B5">
        <w:trPr>
          <w:trHeight w:val="804"/>
        </w:trPr>
        <w:tc>
          <w:tcPr>
            <w:tcW w:w="12871" w:type="dxa"/>
          </w:tcPr>
          <w:p w14:paraId="056E61BA" w14:textId="77777777" w:rsidR="00FC0D2E" w:rsidRPr="00536C2F" w:rsidRDefault="00FC0D2E" w:rsidP="00607A74">
            <w:pPr>
              <w:jc w:val="both"/>
              <w:rPr>
                <w:rFonts w:ascii="Arial" w:hAnsi="Arial" w:cs="Arial"/>
                <w:b/>
                <w:bCs/>
                <w:sz w:val="20"/>
                <w:szCs w:val="20"/>
              </w:rPr>
            </w:pPr>
            <w:r w:rsidRPr="00536C2F">
              <w:rPr>
                <w:rFonts w:ascii="Arial" w:hAnsi="Arial" w:cs="Arial"/>
                <w:b/>
                <w:bCs/>
                <w:sz w:val="20"/>
                <w:szCs w:val="20"/>
              </w:rPr>
              <w:t>Retail sales</w:t>
            </w:r>
          </w:p>
          <w:p w14:paraId="639E1098" w14:textId="34BDFC4B" w:rsidR="00FC0D2E" w:rsidRDefault="00EE11C7" w:rsidP="00CA62F7">
            <w:pPr>
              <w:jc w:val="both"/>
              <w:rPr>
                <w:rFonts w:ascii="Arial" w:hAnsi="Arial" w:cs="Arial"/>
                <w:sz w:val="20"/>
                <w:szCs w:val="20"/>
              </w:rPr>
            </w:pPr>
            <w:r w:rsidRPr="00EE11C7">
              <w:rPr>
                <w:rFonts w:ascii="Arial" w:hAnsi="Arial" w:cs="Arial"/>
                <w:sz w:val="20"/>
                <w:szCs w:val="20"/>
              </w:rPr>
              <w:t>Retail sales is the purchases of finished goods and services by consumers and businesses</w:t>
            </w:r>
            <w:r w:rsidR="00CA62F7">
              <w:rPr>
                <w:rFonts w:ascii="Arial" w:hAnsi="Arial" w:cs="Arial"/>
                <w:sz w:val="20"/>
                <w:szCs w:val="20"/>
              </w:rPr>
              <w:t>, i.e.</w:t>
            </w:r>
            <w:r w:rsidRPr="00EE11C7">
              <w:rPr>
                <w:rFonts w:ascii="Arial" w:hAnsi="Arial" w:cs="Arial"/>
                <w:sz w:val="20"/>
                <w:szCs w:val="20"/>
              </w:rPr>
              <w:t xml:space="preserve"> </w:t>
            </w:r>
            <w:r w:rsidR="00CA62F7">
              <w:rPr>
                <w:rFonts w:ascii="Arial" w:hAnsi="Arial" w:cs="Arial"/>
                <w:sz w:val="20"/>
                <w:szCs w:val="20"/>
              </w:rPr>
              <w:t>t</w:t>
            </w:r>
            <w:r w:rsidRPr="00EE11C7">
              <w:rPr>
                <w:rFonts w:ascii="Arial" w:hAnsi="Arial" w:cs="Arial"/>
                <w:sz w:val="20"/>
                <w:szCs w:val="20"/>
              </w:rPr>
              <w:t>he goods and services</w:t>
            </w:r>
            <w:r w:rsidR="00CA62F7">
              <w:rPr>
                <w:rFonts w:ascii="Arial" w:hAnsi="Arial" w:cs="Arial"/>
                <w:sz w:val="20"/>
                <w:szCs w:val="20"/>
              </w:rPr>
              <w:t xml:space="preserve"> that</w:t>
            </w:r>
            <w:r w:rsidRPr="00EE11C7">
              <w:rPr>
                <w:rFonts w:ascii="Arial" w:hAnsi="Arial" w:cs="Arial"/>
                <w:sz w:val="20"/>
                <w:szCs w:val="20"/>
              </w:rPr>
              <w:t xml:space="preserve"> have made it to the </w:t>
            </w:r>
            <w:r w:rsidR="00CA62F7">
              <w:rPr>
                <w:rFonts w:ascii="Arial" w:hAnsi="Arial" w:cs="Arial"/>
                <w:sz w:val="20"/>
                <w:szCs w:val="20"/>
              </w:rPr>
              <w:t xml:space="preserve">very </w:t>
            </w:r>
            <w:r w:rsidRPr="00EE11C7">
              <w:rPr>
                <w:rFonts w:ascii="Arial" w:hAnsi="Arial" w:cs="Arial"/>
                <w:sz w:val="20"/>
                <w:szCs w:val="20"/>
              </w:rPr>
              <w:t>end of the supply chain.</w:t>
            </w:r>
          </w:p>
          <w:p w14:paraId="776C46ED" w14:textId="206BD383" w:rsidR="005A1614" w:rsidRPr="00607A74" w:rsidRDefault="005A1614">
            <w:pPr>
              <w:jc w:val="both"/>
              <w:rPr>
                <w:rFonts w:ascii="Arial" w:hAnsi="Arial" w:cs="Arial"/>
                <w:sz w:val="20"/>
                <w:szCs w:val="20"/>
              </w:rPr>
            </w:pPr>
          </w:p>
        </w:tc>
      </w:tr>
      <w:tr w:rsidR="007A1528" w:rsidRPr="00607A74" w14:paraId="043E17C1" w14:textId="77777777" w:rsidTr="00E573B5">
        <w:trPr>
          <w:trHeight w:val="998"/>
        </w:trPr>
        <w:tc>
          <w:tcPr>
            <w:tcW w:w="12871" w:type="dxa"/>
          </w:tcPr>
          <w:p w14:paraId="4FDB6FD5" w14:textId="77777777" w:rsidR="007A1528" w:rsidRPr="00607A74" w:rsidRDefault="007A1528" w:rsidP="00940D72">
            <w:pPr>
              <w:jc w:val="both"/>
              <w:rPr>
                <w:rFonts w:ascii="Arial" w:hAnsi="Arial" w:cs="Arial"/>
                <w:b/>
                <w:bCs/>
                <w:sz w:val="20"/>
                <w:szCs w:val="20"/>
              </w:rPr>
            </w:pPr>
            <w:r w:rsidRPr="00607A74">
              <w:rPr>
                <w:rFonts w:ascii="Arial" w:hAnsi="Arial" w:cs="Arial"/>
                <w:b/>
                <w:bCs/>
                <w:sz w:val="20"/>
                <w:szCs w:val="20"/>
              </w:rPr>
              <w:t>International Tourist Arrivals</w:t>
            </w:r>
          </w:p>
          <w:p w14:paraId="76CC3CF4" w14:textId="77777777" w:rsidR="007A1528" w:rsidRDefault="007A1528" w:rsidP="007A1528">
            <w:pPr>
              <w:jc w:val="both"/>
              <w:rPr>
                <w:rFonts w:ascii="Arial" w:hAnsi="Arial" w:cs="Arial"/>
                <w:sz w:val="20"/>
                <w:szCs w:val="20"/>
              </w:rPr>
            </w:pPr>
            <w:r w:rsidRPr="00607A74">
              <w:rPr>
                <w:rFonts w:ascii="Arial" w:hAnsi="Arial" w:cs="Arial"/>
                <w:sz w:val="20"/>
                <w:szCs w:val="20"/>
              </w:rPr>
              <w:t>The number of tourists (overnight visitors) who travel to a country other than that in which they usually reside, and outside their usual environment, for a period not exceeding 12 months. In some cases, data may also include same-day visitors when data on overnight visitors are not available separately. Data refer to the number of arrivals and not to the number of people.</w:t>
            </w:r>
          </w:p>
          <w:p w14:paraId="7BDA6413" w14:textId="2BA868E1" w:rsidR="005A1614" w:rsidRPr="00607A74" w:rsidRDefault="005A1614">
            <w:pPr>
              <w:jc w:val="both"/>
              <w:rPr>
                <w:rFonts w:ascii="Arial" w:hAnsi="Arial" w:cs="Arial"/>
                <w:sz w:val="20"/>
                <w:szCs w:val="20"/>
              </w:rPr>
            </w:pPr>
          </w:p>
        </w:tc>
      </w:tr>
      <w:tr w:rsidR="00CA62F7" w:rsidRPr="00607A74" w14:paraId="6AEAF7D9" w14:textId="77777777" w:rsidTr="00E573B5">
        <w:trPr>
          <w:trHeight w:val="1399"/>
        </w:trPr>
        <w:tc>
          <w:tcPr>
            <w:tcW w:w="12871" w:type="dxa"/>
          </w:tcPr>
          <w:p w14:paraId="31B126A4" w14:textId="77777777" w:rsidR="00CA62F7" w:rsidRPr="00607A74" w:rsidRDefault="00CA62F7" w:rsidP="00CA62F7">
            <w:pPr>
              <w:jc w:val="both"/>
              <w:rPr>
                <w:rFonts w:ascii="Arial" w:hAnsi="Arial" w:cs="Arial"/>
                <w:b/>
                <w:bCs/>
                <w:sz w:val="20"/>
                <w:szCs w:val="20"/>
              </w:rPr>
            </w:pPr>
            <w:bookmarkStart w:id="0" w:name="_Hlk36783356"/>
            <w:r w:rsidRPr="00607A74">
              <w:rPr>
                <w:rFonts w:ascii="Arial" w:hAnsi="Arial" w:cs="Arial"/>
                <w:b/>
                <w:bCs/>
                <w:sz w:val="20"/>
                <w:szCs w:val="20"/>
              </w:rPr>
              <w:t>International Tourism, Receipts</w:t>
            </w:r>
          </w:p>
          <w:bookmarkEnd w:id="0"/>
          <w:p w14:paraId="26C323D8" w14:textId="77777777" w:rsidR="00CA62F7" w:rsidRDefault="00CA62F7" w:rsidP="00CA62F7">
            <w:pPr>
              <w:jc w:val="both"/>
              <w:rPr>
                <w:rFonts w:ascii="Arial" w:hAnsi="Arial" w:cs="Arial"/>
                <w:sz w:val="20"/>
                <w:szCs w:val="20"/>
              </w:rPr>
            </w:pPr>
            <w:r w:rsidRPr="00607A74">
              <w:rPr>
                <w:rFonts w:ascii="Arial" w:hAnsi="Arial" w:cs="Arial"/>
                <w:sz w:val="20"/>
                <w:szCs w:val="20"/>
              </w:rPr>
              <w:t xml:space="preserve">The receipts </w:t>
            </w:r>
            <w:r>
              <w:rPr>
                <w:rFonts w:ascii="Arial" w:hAnsi="Arial" w:cs="Arial"/>
                <w:sz w:val="20"/>
                <w:szCs w:val="20"/>
              </w:rPr>
              <w:t xml:space="preserve">(in local currency and in real terms) </w:t>
            </w:r>
            <w:r w:rsidRPr="00607A74">
              <w:rPr>
                <w:rFonts w:ascii="Arial" w:hAnsi="Arial" w:cs="Arial"/>
                <w:sz w:val="20"/>
                <w:szCs w:val="20"/>
              </w:rPr>
              <w:t>earned by a destination country from inbound tourism and covering all tourism receipts resulting from expenditures made by visitors from abroad. These include lodging, food and drinks, fuel, transport in the country, entertainment, shopping, etc. This concept includes receipts generated by overnight visits as well as by same-day trips. It does, however, exclude the receipts related to international transport by contracted residents of the other countries (for instance ticket receipts from foreigners travelling with a national company).</w:t>
            </w:r>
          </w:p>
          <w:p w14:paraId="283741FB" w14:textId="144B45D8" w:rsidR="005A1614" w:rsidRPr="00607A74" w:rsidRDefault="005A1614" w:rsidP="00CA62F7">
            <w:pPr>
              <w:jc w:val="both"/>
              <w:rPr>
                <w:rFonts w:ascii="Arial" w:hAnsi="Arial" w:cs="Arial"/>
                <w:b/>
                <w:bCs/>
                <w:sz w:val="20"/>
                <w:szCs w:val="20"/>
              </w:rPr>
            </w:pPr>
          </w:p>
        </w:tc>
      </w:tr>
      <w:tr w:rsidR="00BC5B03" w:rsidRPr="00607A74" w14:paraId="6CF82C52" w14:textId="77777777" w:rsidTr="00E573B5">
        <w:trPr>
          <w:trHeight w:val="809"/>
        </w:trPr>
        <w:tc>
          <w:tcPr>
            <w:tcW w:w="12871" w:type="dxa"/>
          </w:tcPr>
          <w:p w14:paraId="0CF71FA3" w14:textId="77777777" w:rsidR="00BC5B03" w:rsidRPr="001806B2" w:rsidRDefault="00BC5B03" w:rsidP="00CA62F7">
            <w:pPr>
              <w:jc w:val="both"/>
              <w:rPr>
                <w:rFonts w:ascii="Arial" w:hAnsi="Arial" w:cs="Arial"/>
                <w:sz w:val="20"/>
                <w:szCs w:val="20"/>
              </w:rPr>
            </w:pPr>
            <w:r>
              <w:rPr>
                <w:rFonts w:ascii="Arial" w:hAnsi="Arial" w:cs="Arial"/>
                <w:b/>
                <w:bCs/>
                <w:sz w:val="20"/>
                <w:szCs w:val="20"/>
              </w:rPr>
              <w:t>Inflation</w:t>
            </w:r>
          </w:p>
          <w:p w14:paraId="05D23998" w14:textId="7C64BFC5" w:rsidR="00BC5B03" w:rsidRPr="00607A74" w:rsidRDefault="00BC5B03" w:rsidP="00BC5B03">
            <w:pPr>
              <w:jc w:val="both"/>
              <w:rPr>
                <w:rFonts w:ascii="Arial" w:hAnsi="Arial" w:cs="Arial"/>
                <w:b/>
                <w:bCs/>
                <w:sz w:val="20"/>
                <w:szCs w:val="20"/>
              </w:rPr>
            </w:pPr>
            <w:r w:rsidRPr="001806B2">
              <w:rPr>
                <w:rFonts w:ascii="Arial" w:hAnsi="Arial" w:cs="Arial"/>
                <w:sz w:val="20"/>
                <w:szCs w:val="20"/>
              </w:rPr>
              <w:t>Inflation as measured by the consumer price index reflects the percentage change in the cost to the average consumer of acquiring a basket of goods and services that may be fixed or changed at specified intervals, such as yearly.</w:t>
            </w:r>
          </w:p>
        </w:tc>
      </w:tr>
      <w:tr w:rsidR="001D0731" w:rsidRPr="00607A74" w14:paraId="00D156FE" w14:textId="77777777" w:rsidTr="00E573B5">
        <w:trPr>
          <w:trHeight w:val="809"/>
        </w:trPr>
        <w:tc>
          <w:tcPr>
            <w:tcW w:w="12871" w:type="dxa"/>
          </w:tcPr>
          <w:p w14:paraId="22D89533" w14:textId="1A6A0DB5" w:rsidR="00050F44" w:rsidRPr="00050F44" w:rsidRDefault="00050F44" w:rsidP="00CA62F7">
            <w:pPr>
              <w:jc w:val="both"/>
              <w:rPr>
                <w:rFonts w:ascii="Arial" w:hAnsi="Arial" w:cs="Arial"/>
                <w:b/>
                <w:bCs/>
                <w:sz w:val="20"/>
                <w:szCs w:val="20"/>
              </w:rPr>
            </w:pPr>
            <w:r w:rsidRPr="00050F44">
              <w:rPr>
                <w:rFonts w:ascii="Arial" w:hAnsi="Arial" w:cs="Arial"/>
                <w:b/>
                <w:bCs/>
                <w:sz w:val="20"/>
                <w:szCs w:val="20"/>
              </w:rPr>
              <w:t>Official Exchange Rate</w:t>
            </w:r>
          </w:p>
          <w:p w14:paraId="0AA1EB6C" w14:textId="14E7F238" w:rsidR="001D0731" w:rsidRDefault="00050F44" w:rsidP="00CA62F7">
            <w:pPr>
              <w:jc w:val="both"/>
              <w:rPr>
                <w:rFonts w:ascii="Arial" w:hAnsi="Arial" w:cs="Arial"/>
                <w:b/>
                <w:bCs/>
                <w:sz w:val="20"/>
                <w:szCs w:val="20"/>
              </w:rPr>
            </w:pPr>
            <w:r w:rsidRPr="00050F44">
              <w:rPr>
                <w:rFonts w:ascii="Arial" w:hAnsi="Arial" w:cs="Arial"/>
                <w:sz w:val="20"/>
                <w:szCs w:val="20"/>
              </w:rPr>
              <w:t xml:space="preserve">Official exchange rate refers to the exchange rate determined by national authorities or to the rate determined in the legally sanctioned exchange market. It is </w:t>
            </w:r>
            <w:ins w:id="1" w:author="Lakshman N. Rao" w:date="2020-04-16T16:05:00Z">
              <w:r w:rsidR="00A82925">
                <w:rPr>
                  <w:rFonts w:ascii="Arial" w:hAnsi="Arial" w:cs="Arial"/>
                  <w:sz w:val="20"/>
                  <w:szCs w:val="20"/>
                </w:rPr>
                <w:t xml:space="preserve">presented in the form of </w:t>
              </w:r>
            </w:ins>
            <w:bookmarkStart w:id="2" w:name="_GoBack"/>
            <w:bookmarkEnd w:id="2"/>
            <w:r w:rsidRPr="00050F44">
              <w:rPr>
                <w:rFonts w:ascii="Arial" w:hAnsi="Arial" w:cs="Arial"/>
                <w:sz w:val="20"/>
                <w:szCs w:val="20"/>
              </w:rPr>
              <w:t>local currency units relative to the U.S. dollar.</w:t>
            </w:r>
          </w:p>
        </w:tc>
      </w:tr>
    </w:tbl>
    <w:p w14:paraId="71664D66" w14:textId="095F82AB" w:rsidR="007F6EDD" w:rsidRDefault="007F6EDD"/>
    <w:p w14:paraId="0128FFB6" w14:textId="26F05F19" w:rsidR="00712F50" w:rsidRPr="00607A74" w:rsidRDefault="00712F50" w:rsidP="00C6785A">
      <w:pPr>
        <w:spacing w:after="0"/>
        <w:jc w:val="both"/>
        <w:rPr>
          <w:rFonts w:ascii="Arial" w:hAnsi="Arial" w:cs="Arial"/>
          <w:sz w:val="20"/>
          <w:szCs w:val="20"/>
        </w:rPr>
      </w:pPr>
    </w:p>
    <w:sectPr w:rsidR="00712F50" w:rsidRPr="00607A74" w:rsidSect="00607A7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A0FBA"/>
    <w:multiLevelType w:val="hybridMultilevel"/>
    <w:tmpl w:val="67E4FC02"/>
    <w:lvl w:ilvl="0" w:tplc="40C659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kshman N. Rao">
    <w15:presenceInfo w15:providerId="AD" w15:userId="S::NagrajRao@adb.org::3ebebb54-a899-4f84-a218-dca441a7b4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50"/>
    <w:rsid w:val="00050F44"/>
    <w:rsid w:val="00056312"/>
    <w:rsid w:val="00070AE1"/>
    <w:rsid w:val="000978DB"/>
    <w:rsid w:val="00113854"/>
    <w:rsid w:val="001806B2"/>
    <w:rsid w:val="001B32FD"/>
    <w:rsid w:val="001D0731"/>
    <w:rsid w:val="00210DDB"/>
    <w:rsid w:val="0025497D"/>
    <w:rsid w:val="0025680C"/>
    <w:rsid w:val="00291DEA"/>
    <w:rsid w:val="0029561A"/>
    <w:rsid w:val="002E6C5E"/>
    <w:rsid w:val="00364FB9"/>
    <w:rsid w:val="00385E4A"/>
    <w:rsid w:val="003D50D5"/>
    <w:rsid w:val="003F1B0B"/>
    <w:rsid w:val="0042588C"/>
    <w:rsid w:val="004506B5"/>
    <w:rsid w:val="0047222E"/>
    <w:rsid w:val="0048008A"/>
    <w:rsid w:val="00500824"/>
    <w:rsid w:val="00520E10"/>
    <w:rsid w:val="00525CA0"/>
    <w:rsid w:val="00526394"/>
    <w:rsid w:val="00536C2F"/>
    <w:rsid w:val="00537833"/>
    <w:rsid w:val="00540217"/>
    <w:rsid w:val="0055068C"/>
    <w:rsid w:val="00573EF2"/>
    <w:rsid w:val="00591A5D"/>
    <w:rsid w:val="005A1614"/>
    <w:rsid w:val="005D39D5"/>
    <w:rsid w:val="005D5D0E"/>
    <w:rsid w:val="00607A74"/>
    <w:rsid w:val="00613BAD"/>
    <w:rsid w:val="00614574"/>
    <w:rsid w:val="006715D8"/>
    <w:rsid w:val="0068721F"/>
    <w:rsid w:val="00712F50"/>
    <w:rsid w:val="007529F1"/>
    <w:rsid w:val="00754DDB"/>
    <w:rsid w:val="007A1528"/>
    <w:rsid w:val="007B71B6"/>
    <w:rsid w:val="007D2689"/>
    <w:rsid w:val="007D3794"/>
    <w:rsid w:val="007F6EDD"/>
    <w:rsid w:val="00803B9E"/>
    <w:rsid w:val="00847445"/>
    <w:rsid w:val="00884F40"/>
    <w:rsid w:val="0092063E"/>
    <w:rsid w:val="00930D47"/>
    <w:rsid w:val="00967AD2"/>
    <w:rsid w:val="00980F84"/>
    <w:rsid w:val="00991473"/>
    <w:rsid w:val="009F4B0D"/>
    <w:rsid w:val="009F6C6C"/>
    <w:rsid w:val="00A3101A"/>
    <w:rsid w:val="00A72937"/>
    <w:rsid w:val="00A82925"/>
    <w:rsid w:val="00A9262F"/>
    <w:rsid w:val="00AB27D3"/>
    <w:rsid w:val="00B11A2D"/>
    <w:rsid w:val="00B3107A"/>
    <w:rsid w:val="00B66549"/>
    <w:rsid w:val="00BC3E59"/>
    <w:rsid w:val="00BC5B03"/>
    <w:rsid w:val="00C169F3"/>
    <w:rsid w:val="00C267A6"/>
    <w:rsid w:val="00C66531"/>
    <w:rsid w:val="00C6785A"/>
    <w:rsid w:val="00C84A29"/>
    <w:rsid w:val="00CA62F7"/>
    <w:rsid w:val="00CD5DC0"/>
    <w:rsid w:val="00CD67F9"/>
    <w:rsid w:val="00D117A2"/>
    <w:rsid w:val="00D20EC0"/>
    <w:rsid w:val="00D45B55"/>
    <w:rsid w:val="00D81157"/>
    <w:rsid w:val="00DE593C"/>
    <w:rsid w:val="00E0227A"/>
    <w:rsid w:val="00E02DE1"/>
    <w:rsid w:val="00E240F2"/>
    <w:rsid w:val="00E558AD"/>
    <w:rsid w:val="00E573B5"/>
    <w:rsid w:val="00EB20A3"/>
    <w:rsid w:val="00EE11C7"/>
    <w:rsid w:val="00EF37ED"/>
    <w:rsid w:val="00F346B5"/>
    <w:rsid w:val="00F81540"/>
    <w:rsid w:val="00F94249"/>
    <w:rsid w:val="00FB15B1"/>
    <w:rsid w:val="00FC0D2E"/>
    <w:rsid w:val="00FD121B"/>
    <w:rsid w:val="00FD4BA9"/>
    <w:rsid w:val="00FE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DADF"/>
  <w15:chartTrackingRefBased/>
  <w15:docId w15:val="{387B0466-E655-43CC-AD13-4C34ADD3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169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F50"/>
    <w:rPr>
      <w:color w:val="0000FF"/>
      <w:u w:val="single"/>
    </w:rPr>
  </w:style>
  <w:style w:type="character" w:customStyle="1" w:styleId="Heading4Char">
    <w:name w:val="Heading 4 Char"/>
    <w:basedOn w:val="DefaultParagraphFont"/>
    <w:link w:val="Heading4"/>
    <w:uiPriority w:val="9"/>
    <w:rsid w:val="00C169F3"/>
    <w:rPr>
      <w:rFonts w:ascii="Times New Roman" w:eastAsia="Times New Roman" w:hAnsi="Times New Roman" w:cs="Times New Roman"/>
      <w:b/>
      <w:bCs/>
      <w:sz w:val="24"/>
      <w:szCs w:val="24"/>
    </w:rPr>
  </w:style>
  <w:style w:type="table" w:styleId="TableGrid">
    <w:name w:val="Table Grid"/>
    <w:basedOn w:val="TableNormal"/>
    <w:uiPriority w:val="39"/>
    <w:rsid w:val="00607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7A74"/>
    <w:rPr>
      <w:color w:val="605E5C"/>
      <w:shd w:val="clear" w:color="auto" w:fill="E1DFDD"/>
    </w:rPr>
  </w:style>
  <w:style w:type="character" w:customStyle="1" w:styleId="Heading1Char">
    <w:name w:val="Heading 1 Char"/>
    <w:basedOn w:val="DefaultParagraphFont"/>
    <w:link w:val="Heading1"/>
    <w:uiPriority w:val="9"/>
    <w:rsid w:val="00525CA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0978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8DB"/>
    <w:rPr>
      <w:rFonts w:ascii="Segoe UI" w:hAnsi="Segoe UI" w:cs="Segoe UI"/>
      <w:sz w:val="18"/>
      <w:szCs w:val="18"/>
    </w:rPr>
  </w:style>
  <w:style w:type="character" w:styleId="CommentReference">
    <w:name w:val="annotation reference"/>
    <w:basedOn w:val="DefaultParagraphFont"/>
    <w:uiPriority w:val="99"/>
    <w:semiHidden/>
    <w:unhideWhenUsed/>
    <w:rsid w:val="000978DB"/>
    <w:rPr>
      <w:sz w:val="16"/>
      <w:szCs w:val="16"/>
    </w:rPr>
  </w:style>
  <w:style w:type="paragraph" w:styleId="CommentText">
    <w:name w:val="annotation text"/>
    <w:basedOn w:val="Normal"/>
    <w:link w:val="CommentTextChar"/>
    <w:uiPriority w:val="99"/>
    <w:semiHidden/>
    <w:unhideWhenUsed/>
    <w:rsid w:val="000978DB"/>
    <w:pPr>
      <w:spacing w:line="240" w:lineRule="auto"/>
    </w:pPr>
    <w:rPr>
      <w:sz w:val="20"/>
      <w:szCs w:val="20"/>
    </w:rPr>
  </w:style>
  <w:style w:type="character" w:customStyle="1" w:styleId="CommentTextChar">
    <w:name w:val="Comment Text Char"/>
    <w:basedOn w:val="DefaultParagraphFont"/>
    <w:link w:val="CommentText"/>
    <w:uiPriority w:val="99"/>
    <w:semiHidden/>
    <w:rsid w:val="000978DB"/>
    <w:rPr>
      <w:sz w:val="20"/>
      <w:szCs w:val="20"/>
    </w:rPr>
  </w:style>
  <w:style w:type="paragraph" w:styleId="CommentSubject">
    <w:name w:val="annotation subject"/>
    <w:basedOn w:val="CommentText"/>
    <w:next w:val="CommentText"/>
    <w:link w:val="CommentSubjectChar"/>
    <w:uiPriority w:val="99"/>
    <w:semiHidden/>
    <w:unhideWhenUsed/>
    <w:rsid w:val="000978DB"/>
    <w:rPr>
      <w:b/>
      <w:bCs/>
    </w:rPr>
  </w:style>
  <w:style w:type="character" w:customStyle="1" w:styleId="CommentSubjectChar">
    <w:name w:val="Comment Subject Char"/>
    <w:basedOn w:val="CommentTextChar"/>
    <w:link w:val="CommentSubject"/>
    <w:uiPriority w:val="99"/>
    <w:semiHidden/>
    <w:rsid w:val="000978DB"/>
    <w:rPr>
      <w:b/>
      <w:bCs/>
      <w:sz w:val="20"/>
      <w:szCs w:val="20"/>
    </w:rPr>
  </w:style>
  <w:style w:type="paragraph" w:styleId="Revision">
    <w:name w:val="Revision"/>
    <w:hidden/>
    <w:uiPriority w:val="99"/>
    <w:semiHidden/>
    <w:rsid w:val="0092063E"/>
    <w:pPr>
      <w:spacing w:after="0" w:line="240" w:lineRule="auto"/>
    </w:pPr>
  </w:style>
  <w:style w:type="paragraph" w:customStyle="1" w:styleId="description">
    <w:name w:val="description"/>
    <w:basedOn w:val="Normal"/>
    <w:rsid w:val="00A926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9791">
      <w:bodyDiv w:val="1"/>
      <w:marLeft w:val="0"/>
      <w:marRight w:val="0"/>
      <w:marTop w:val="0"/>
      <w:marBottom w:val="0"/>
      <w:divBdr>
        <w:top w:val="none" w:sz="0" w:space="0" w:color="auto"/>
        <w:left w:val="none" w:sz="0" w:space="0" w:color="auto"/>
        <w:bottom w:val="none" w:sz="0" w:space="0" w:color="auto"/>
        <w:right w:val="none" w:sz="0" w:space="0" w:color="auto"/>
      </w:divBdr>
      <w:divsChild>
        <w:div w:id="1781609079">
          <w:marLeft w:val="0"/>
          <w:marRight w:val="0"/>
          <w:marTop w:val="0"/>
          <w:marBottom w:val="0"/>
          <w:divBdr>
            <w:top w:val="none" w:sz="0" w:space="0" w:color="auto"/>
            <w:left w:val="none" w:sz="0" w:space="0" w:color="auto"/>
            <w:bottom w:val="single" w:sz="6" w:space="11" w:color="E5E5E5"/>
            <w:right w:val="none" w:sz="0" w:space="0" w:color="auto"/>
          </w:divBdr>
        </w:div>
      </w:divsChild>
    </w:div>
    <w:div w:id="49497655">
      <w:bodyDiv w:val="1"/>
      <w:marLeft w:val="0"/>
      <w:marRight w:val="0"/>
      <w:marTop w:val="0"/>
      <w:marBottom w:val="0"/>
      <w:divBdr>
        <w:top w:val="none" w:sz="0" w:space="0" w:color="auto"/>
        <w:left w:val="none" w:sz="0" w:space="0" w:color="auto"/>
        <w:bottom w:val="none" w:sz="0" w:space="0" w:color="auto"/>
        <w:right w:val="none" w:sz="0" w:space="0" w:color="auto"/>
      </w:divBdr>
      <w:divsChild>
        <w:div w:id="1709717562">
          <w:marLeft w:val="0"/>
          <w:marRight w:val="0"/>
          <w:marTop w:val="0"/>
          <w:marBottom w:val="0"/>
          <w:divBdr>
            <w:top w:val="none" w:sz="0" w:space="0" w:color="auto"/>
            <w:left w:val="none" w:sz="0" w:space="0" w:color="auto"/>
            <w:bottom w:val="single" w:sz="6" w:space="11" w:color="E5E5E5"/>
            <w:right w:val="none" w:sz="0" w:space="0" w:color="auto"/>
          </w:divBdr>
        </w:div>
      </w:divsChild>
    </w:div>
    <w:div w:id="86316776">
      <w:bodyDiv w:val="1"/>
      <w:marLeft w:val="0"/>
      <w:marRight w:val="0"/>
      <w:marTop w:val="0"/>
      <w:marBottom w:val="0"/>
      <w:divBdr>
        <w:top w:val="none" w:sz="0" w:space="0" w:color="auto"/>
        <w:left w:val="none" w:sz="0" w:space="0" w:color="auto"/>
        <w:bottom w:val="none" w:sz="0" w:space="0" w:color="auto"/>
        <w:right w:val="none" w:sz="0" w:space="0" w:color="auto"/>
      </w:divBdr>
    </w:div>
    <w:div w:id="91054157">
      <w:bodyDiv w:val="1"/>
      <w:marLeft w:val="0"/>
      <w:marRight w:val="0"/>
      <w:marTop w:val="0"/>
      <w:marBottom w:val="0"/>
      <w:divBdr>
        <w:top w:val="none" w:sz="0" w:space="0" w:color="auto"/>
        <w:left w:val="none" w:sz="0" w:space="0" w:color="auto"/>
        <w:bottom w:val="none" w:sz="0" w:space="0" w:color="auto"/>
        <w:right w:val="none" w:sz="0" w:space="0" w:color="auto"/>
      </w:divBdr>
    </w:div>
    <w:div w:id="186142658">
      <w:bodyDiv w:val="1"/>
      <w:marLeft w:val="0"/>
      <w:marRight w:val="0"/>
      <w:marTop w:val="0"/>
      <w:marBottom w:val="0"/>
      <w:divBdr>
        <w:top w:val="none" w:sz="0" w:space="0" w:color="auto"/>
        <w:left w:val="none" w:sz="0" w:space="0" w:color="auto"/>
        <w:bottom w:val="none" w:sz="0" w:space="0" w:color="auto"/>
        <w:right w:val="none" w:sz="0" w:space="0" w:color="auto"/>
      </w:divBdr>
    </w:div>
    <w:div w:id="191581314">
      <w:bodyDiv w:val="1"/>
      <w:marLeft w:val="0"/>
      <w:marRight w:val="0"/>
      <w:marTop w:val="0"/>
      <w:marBottom w:val="0"/>
      <w:divBdr>
        <w:top w:val="none" w:sz="0" w:space="0" w:color="auto"/>
        <w:left w:val="none" w:sz="0" w:space="0" w:color="auto"/>
        <w:bottom w:val="none" w:sz="0" w:space="0" w:color="auto"/>
        <w:right w:val="none" w:sz="0" w:space="0" w:color="auto"/>
      </w:divBdr>
    </w:div>
    <w:div w:id="393938215">
      <w:bodyDiv w:val="1"/>
      <w:marLeft w:val="0"/>
      <w:marRight w:val="0"/>
      <w:marTop w:val="0"/>
      <w:marBottom w:val="0"/>
      <w:divBdr>
        <w:top w:val="none" w:sz="0" w:space="0" w:color="auto"/>
        <w:left w:val="none" w:sz="0" w:space="0" w:color="auto"/>
        <w:bottom w:val="none" w:sz="0" w:space="0" w:color="auto"/>
        <w:right w:val="none" w:sz="0" w:space="0" w:color="auto"/>
      </w:divBdr>
      <w:divsChild>
        <w:div w:id="900670967">
          <w:marLeft w:val="0"/>
          <w:marRight w:val="0"/>
          <w:marTop w:val="0"/>
          <w:marBottom w:val="0"/>
          <w:divBdr>
            <w:top w:val="none" w:sz="0" w:space="0" w:color="auto"/>
            <w:left w:val="none" w:sz="0" w:space="0" w:color="auto"/>
            <w:bottom w:val="single" w:sz="6" w:space="11" w:color="E5E5E5"/>
            <w:right w:val="none" w:sz="0" w:space="0" w:color="auto"/>
          </w:divBdr>
        </w:div>
      </w:divsChild>
    </w:div>
    <w:div w:id="395858752">
      <w:bodyDiv w:val="1"/>
      <w:marLeft w:val="0"/>
      <w:marRight w:val="0"/>
      <w:marTop w:val="0"/>
      <w:marBottom w:val="0"/>
      <w:divBdr>
        <w:top w:val="none" w:sz="0" w:space="0" w:color="auto"/>
        <w:left w:val="none" w:sz="0" w:space="0" w:color="auto"/>
        <w:bottom w:val="none" w:sz="0" w:space="0" w:color="auto"/>
        <w:right w:val="none" w:sz="0" w:space="0" w:color="auto"/>
      </w:divBdr>
    </w:div>
    <w:div w:id="537353518">
      <w:bodyDiv w:val="1"/>
      <w:marLeft w:val="0"/>
      <w:marRight w:val="0"/>
      <w:marTop w:val="0"/>
      <w:marBottom w:val="0"/>
      <w:divBdr>
        <w:top w:val="none" w:sz="0" w:space="0" w:color="auto"/>
        <w:left w:val="none" w:sz="0" w:space="0" w:color="auto"/>
        <w:bottom w:val="none" w:sz="0" w:space="0" w:color="auto"/>
        <w:right w:val="none" w:sz="0" w:space="0" w:color="auto"/>
      </w:divBdr>
    </w:div>
    <w:div w:id="819468980">
      <w:bodyDiv w:val="1"/>
      <w:marLeft w:val="0"/>
      <w:marRight w:val="0"/>
      <w:marTop w:val="0"/>
      <w:marBottom w:val="0"/>
      <w:divBdr>
        <w:top w:val="none" w:sz="0" w:space="0" w:color="auto"/>
        <w:left w:val="none" w:sz="0" w:space="0" w:color="auto"/>
        <w:bottom w:val="none" w:sz="0" w:space="0" w:color="auto"/>
        <w:right w:val="none" w:sz="0" w:space="0" w:color="auto"/>
      </w:divBdr>
      <w:divsChild>
        <w:div w:id="1336032660">
          <w:marLeft w:val="0"/>
          <w:marRight w:val="0"/>
          <w:marTop w:val="0"/>
          <w:marBottom w:val="0"/>
          <w:divBdr>
            <w:top w:val="none" w:sz="0" w:space="0" w:color="auto"/>
            <w:left w:val="none" w:sz="0" w:space="0" w:color="auto"/>
            <w:bottom w:val="none" w:sz="0" w:space="0" w:color="auto"/>
            <w:right w:val="none" w:sz="0" w:space="0" w:color="auto"/>
          </w:divBdr>
          <w:divsChild>
            <w:div w:id="9992733">
              <w:marLeft w:val="0"/>
              <w:marRight w:val="0"/>
              <w:marTop w:val="450"/>
              <w:marBottom w:val="450"/>
              <w:divBdr>
                <w:top w:val="none" w:sz="0" w:space="0" w:color="auto"/>
                <w:left w:val="none" w:sz="0" w:space="0" w:color="auto"/>
                <w:bottom w:val="none" w:sz="0" w:space="0" w:color="auto"/>
                <w:right w:val="none" w:sz="0" w:space="0" w:color="auto"/>
              </w:divBdr>
              <w:divsChild>
                <w:div w:id="1278760536">
                  <w:marLeft w:val="0"/>
                  <w:marRight w:val="0"/>
                  <w:marTop w:val="0"/>
                  <w:marBottom w:val="0"/>
                  <w:divBdr>
                    <w:top w:val="none" w:sz="0" w:space="0" w:color="auto"/>
                    <w:left w:val="none" w:sz="0" w:space="0" w:color="auto"/>
                    <w:bottom w:val="none" w:sz="0" w:space="0" w:color="auto"/>
                    <w:right w:val="none" w:sz="0" w:space="0" w:color="auto"/>
                  </w:divBdr>
                  <w:divsChild>
                    <w:div w:id="1898124675">
                      <w:marLeft w:val="0"/>
                      <w:marRight w:val="0"/>
                      <w:marTop w:val="0"/>
                      <w:marBottom w:val="0"/>
                      <w:divBdr>
                        <w:top w:val="none" w:sz="0" w:space="0" w:color="auto"/>
                        <w:left w:val="none" w:sz="0" w:space="0" w:color="auto"/>
                        <w:bottom w:val="none" w:sz="0" w:space="0" w:color="auto"/>
                        <w:right w:val="none" w:sz="0" w:space="0" w:color="auto"/>
                      </w:divBdr>
                      <w:divsChild>
                        <w:div w:id="1102260079">
                          <w:marLeft w:val="0"/>
                          <w:marRight w:val="0"/>
                          <w:marTop w:val="0"/>
                          <w:marBottom w:val="0"/>
                          <w:divBdr>
                            <w:top w:val="none" w:sz="0" w:space="0" w:color="auto"/>
                            <w:left w:val="none" w:sz="0" w:space="0" w:color="auto"/>
                            <w:bottom w:val="none" w:sz="0" w:space="0" w:color="auto"/>
                            <w:right w:val="none" w:sz="0" w:space="0" w:color="auto"/>
                          </w:divBdr>
                        </w:div>
                      </w:divsChild>
                    </w:div>
                    <w:div w:id="1395466478">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 w:id="1019742624">
      <w:bodyDiv w:val="1"/>
      <w:marLeft w:val="0"/>
      <w:marRight w:val="0"/>
      <w:marTop w:val="0"/>
      <w:marBottom w:val="0"/>
      <w:divBdr>
        <w:top w:val="none" w:sz="0" w:space="0" w:color="auto"/>
        <w:left w:val="none" w:sz="0" w:space="0" w:color="auto"/>
        <w:bottom w:val="none" w:sz="0" w:space="0" w:color="auto"/>
        <w:right w:val="none" w:sz="0" w:space="0" w:color="auto"/>
      </w:divBdr>
      <w:divsChild>
        <w:div w:id="442501390">
          <w:marLeft w:val="0"/>
          <w:marRight w:val="0"/>
          <w:marTop w:val="0"/>
          <w:marBottom w:val="0"/>
          <w:divBdr>
            <w:top w:val="none" w:sz="0" w:space="0" w:color="auto"/>
            <w:left w:val="none" w:sz="0" w:space="0" w:color="auto"/>
            <w:bottom w:val="single" w:sz="6" w:space="11" w:color="E5E5E5"/>
            <w:right w:val="none" w:sz="0" w:space="0" w:color="auto"/>
          </w:divBdr>
        </w:div>
      </w:divsChild>
    </w:div>
    <w:div w:id="1085565019">
      <w:bodyDiv w:val="1"/>
      <w:marLeft w:val="0"/>
      <w:marRight w:val="0"/>
      <w:marTop w:val="0"/>
      <w:marBottom w:val="0"/>
      <w:divBdr>
        <w:top w:val="none" w:sz="0" w:space="0" w:color="auto"/>
        <w:left w:val="none" w:sz="0" w:space="0" w:color="auto"/>
        <w:bottom w:val="none" w:sz="0" w:space="0" w:color="auto"/>
        <w:right w:val="none" w:sz="0" w:space="0" w:color="auto"/>
      </w:divBdr>
    </w:div>
    <w:div w:id="1157921547">
      <w:bodyDiv w:val="1"/>
      <w:marLeft w:val="0"/>
      <w:marRight w:val="0"/>
      <w:marTop w:val="0"/>
      <w:marBottom w:val="0"/>
      <w:divBdr>
        <w:top w:val="none" w:sz="0" w:space="0" w:color="auto"/>
        <w:left w:val="none" w:sz="0" w:space="0" w:color="auto"/>
        <w:bottom w:val="none" w:sz="0" w:space="0" w:color="auto"/>
        <w:right w:val="none" w:sz="0" w:space="0" w:color="auto"/>
      </w:divBdr>
      <w:divsChild>
        <w:div w:id="1618174089">
          <w:marLeft w:val="0"/>
          <w:marRight w:val="0"/>
          <w:marTop w:val="0"/>
          <w:marBottom w:val="0"/>
          <w:divBdr>
            <w:top w:val="none" w:sz="0" w:space="0" w:color="auto"/>
            <w:left w:val="none" w:sz="0" w:space="0" w:color="auto"/>
            <w:bottom w:val="none" w:sz="0" w:space="0" w:color="auto"/>
            <w:right w:val="none" w:sz="0" w:space="0" w:color="auto"/>
          </w:divBdr>
          <w:divsChild>
            <w:div w:id="141892162">
              <w:marLeft w:val="0"/>
              <w:marRight w:val="0"/>
              <w:marTop w:val="450"/>
              <w:marBottom w:val="450"/>
              <w:divBdr>
                <w:top w:val="none" w:sz="0" w:space="0" w:color="auto"/>
                <w:left w:val="none" w:sz="0" w:space="0" w:color="auto"/>
                <w:bottom w:val="none" w:sz="0" w:space="0" w:color="auto"/>
                <w:right w:val="none" w:sz="0" w:space="0" w:color="auto"/>
              </w:divBdr>
              <w:divsChild>
                <w:div w:id="1826244897">
                  <w:marLeft w:val="0"/>
                  <w:marRight w:val="0"/>
                  <w:marTop w:val="0"/>
                  <w:marBottom w:val="0"/>
                  <w:divBdr>
                    <w:top w:val="none" w:sz="0" w:space="0" w:color="auto"/>
                    <w:left w:val="none" w:sz="0" w:space="0" w:color="auto"/>
                    <w:bottom w:val="none" w:sz="0" w:space="0" w:color="auto"/>
                    <w:right w:val="none" w:sz="0" w:space="0" w:color="auto"/>
                  </w:divBdr>
                  <w:divsChild>
                    <w:div w:id="1491867662">
                      <w:marLeft w:val="0"/>
                      <w:marRight w:val="0"/>
                      <w:marTop w:val="0"/>
                      <w:marBottom w:val="0"/>
                      <w:divBdr>
                        <w:top w:val="none" w:sz="0" w:space="0" w:color="auto"/>
                        <w:left w:val="none" w:sz="0" w:space="0" w:color="auto"/>
                        <w:bottom w:val="none" w:sz="0" w:space="0" w:color="auto"/>
                        <w:right w:val="none" w:sz="0" w:space="0" w:color="auto"/>
                      </w:divBdr>
                      <w:divsChild>
                        <w:div w:id="468940003">
                          <w:marLeft w:val="0"/>
                          <w:marRight w:val="0"/>
                          <w:marTop w:val="0"/>
                          <w:marBottom w:val="0"/>
                          <w:divBdr>
                            <w:top w:val="none" w:sz="0" w:space="0" w:color="auto"/>
                            <w:left w:val="none" w:sz="0" w:space="0" w:color="auto"/>
                            <w:bottom w:val="none" w:sz="0" w:space="0" w:color="auto"/>
                            <w:right w:val="none" w:sz="0" w:space="0" w:color="auto"/>
                          </w:divBdr>
                        </w:div>
                      </w:divsChild>
                    </w:div>
                    <w:div w:id="1704401908">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 w:id="1209878089">
      <w:bodyDiv w:val="1"/>
      <w:marLeft w:val="0"/>
      <w:marRight w:val="0"/>
      <w:marTop w:val="0"/>
      <w:marBottom w:val="0"/>
      <w:divBdr>
        <w:top w:val="none" w:sz="0" w:space="0" w:color="auto"/>
        <w:left w:val="none" w:sz="0" w:space="0" w:color="auto"/>
        <w:bottom w:val="none" w:sz="0" w:space="0" w:color="auto"/>
        <w:right w:val="none" w:sz="0" w:space="0" w:color="auto"/>
      </w:divBdr>
      <w:divsChild>
        <w:div w:id="727649806">
          <w:marLeft w:val="0"/>
          <w:marRight w:val="0"/>
          <w:marTop w:val="0"/>
          <w:marBottom w:val="0"/>
          <w:divBdr>
            <w:top w:val="none" w:sz="0" w:space="0" w:color="auto"/>
            <w:left w:val="none" w:sz="0" w:space="0" w:color="auto"/>
            <w:bottom w:val="none" w:sz="0" w:space="0" w:color="auto"/>
            <w:right w:val="none" w:sz="0" w:space="0" w:color="auto"/>
          </w:divBdr>
          <w:divsChild>
            <w:div w:id="1916817668">
              <w:marLeft w:val="0"/>
              <w:marRight w:val="0"/>
              <w:marTop w:val="450"/>
              <w:marBottom w:val="450"/>
              <w:divBdr>
                <w:top w:val="none" w:sz="0" w:space="0" w:color="auto"/>
                <w:left w:val="none" w:sz="0" w:space="0" w:color="auto"/>
                <w:bottom w:val="none" w:sz="0" w:space="0" w:color="auto"/>
                <w:right w:val="none" w:sz="0" w:space="0" w:color="auto"/>
              </w:divBdr>
              <w:divsChild>
                <w:div w:id="1406149797">
                  <w:marLeft w:val="0"/>
                  <w:marRight w:val="0"/>
                  <w:marTop w:val="0"/>
                  <w:marBottom w:val="0"/>
                  <w:divBdr>
                    <w:top w:val="none" w:sz="0" w:space="0" w:color="auto"/>
                    <w:left w:val="none" w:sz="0" w:space="0" w:color="auto"/>
                    <w:bottom w:val="none" w:sz="0" w:space="0" w:color="auto"/>
                    <w:right w:val="none" w:sz="0" w:space="0" w:color="auto"/>
                  </w:divBdr>
                  <w:divsChild>
                    <w:div w:id="768962046">
                      <w:marLeft w:val="0"/>
                      <w:marRight w:val="0"/>
                      <w:marTop w:val="0"/>
                      <w:marBottom w:val="0"/>
                      <w:divBdr>
                        <w:top w:val="none" w:sz="0" w:space="0" w:color="auto"/>
                        <w:left w:val="none" w:sz="0" w:space="0" w:color="auto"/>
                        <w:bottom w:val="none" w:sz="0" w:space="0" w:color="auto"/>
                        <w:right w:val="none" w:sz="0" w:space="0" w:color="auto"/>
                      </w:divBdr>
                      <w:divsChild>
                        <w:div w:id="2137403950">
                          <w:marLeft w:val="0"/>
                          <w:marRight w:val="0"/>
                          <w:marTop w:val="0"/>
                          <w:marBottom w:val="0"/>
                          <w:divBdr>
                            <w:top w:val="none" w:sz="0" w:space="0" w:color="auto"/>
                            <w:left w:val="none" w:sz="0" w:space="0" w:color="auto"/>
                            <w:bottom w:val="none" w:sz="0" w:space="0" w:color="auto"/>
                            <w:right w:val="none" w:sz="0" w:space="0" w:color="auto"/>
                          </w:divBdr>
                        </w:div>
                      </w:divsChild>
                    </w:div>
                    <w:div w:id="1449081005">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 w:id="1409185806">
      <w:bodyDiv w:val="1"/>
      <w:marLeft w:val="0"/>
      <w:marRight w:val="0"/>
      <w:marTop w:val="0"/>
      <w:marBottom w:val="0"/>
      <w:divBdr>
        <w:top w:val="none" w:sz="0" w:space="0" w:color="auto"/>
        <w:left w:val="none" w:sz="0" w:space="0" w:color="auto"/>
        <w:bottom w:val="none" w:sz="0" w:space="0" w:color="auto"/>
        <w:right w:val="none" w:sz="0" w:space="0" w:color="auto"/>
      </w:divBdr>
    </w:div>
    <w:div w:id="1550725253">
      <w:bodyDiv w:val="1"/>
      <w:marLeft w:val="0"/>
      <w:marRight w:val="0"/>
      <w:marTop w:val="0"/>
      <w:marBottom w:val="0"/>
      <w:divBdr>
        <w:top w:val="none" w:sz="0" w:space="0" w:color="auto"/>
        <w:left w:val="none" w:sz="0" w:space="0" w:color="auto"/>
        <w:bottom w:val="none" w:sz="0" w:space="0" w:color="auto"/>
        <w:right w:val="none" w:sz="0" w:space="0" w:color="auto"/>
      </w:divBdr>
      <w:divsChild>
        <w:div w:id="297342317">
          <w:marLeft w:val="0"/>
          <w:marRight w:val="0"/>
          <w:marTop w:val="0"/>
          <w:marBottom w:val="0"/>
          <w:divBdr>
            <w:top w:val="none" w:sz="0" w:space="0" w:color="auto"/>
            <w:left w:val="none" w:sz="0" w:space="0" w:color="auto"/>
            <w:bottom w:val="single" w:sz="6" w:space="11" w:color="E5E5E5"/>
            <w:right w:val="none" w:sz="0" w:space="0" w:color="auto"/>
          </w:divBdr>
        </w:div>
      </w:divsChild>
    </w:div>
    <w:div w:id="1742099144">
      <w:bodyDiv w:val="1"/>
      <w:marLeft w:val="0"/>
      <w:marRight w:val="0"/>
      <w:marTop w:val="0"/>
      <w:marBottom w:val="0"/>
      <w:divBdr>
        <w:top w:val="none" w:sz="0" w:space="0" w:color="auto"/>
        <w:left w:val="none" w:sz="0" w:space="0" w:color="auto"/>
        <w:bottom w:val="none" w:sz="0" w:space="0" w:color="auto"/>
        <w:right w:val="none" w:sz="0" w:space="0" w:color="auto"/>
      </w:divBdr>
      <w:divsChild>
        <w:div w:id="1715083861">
          <w:marLeft w:val="0"/>
          <w:marRight w:val="0"/>
          <w:marTop w:val="0"/>
          <w:marBottom w:val="0"/>
          <w:divBdr>
            <w:top w:val="none" w:sz="0" w:space="0" w:color="auto"/>
            <w:left w:val="none" w:sz="0" w:space="0" w:color="auto"/>
            <w:bottom w:val="single" w:sz="6" w:space="11" w:color="E5E5E5"/>
            <w:right w:val="none" w:sz="0" w:space="0" w:color="auto"/>
          </w:divBdr>
        </w:div>
      </w:divsChild>
    </w:div>
    <w:div w:id="1939099776">
      <w:bodyDiv w:val="1"/>
      <w:marLeft w:val="0"/>
      <w:marRight w:val="0"/>
      <w:marTop w:val="0"/>
      <w:marBottom w:val="0"/>
      <w:divBdr>
        <w:top w:val="none" w:sz="0" w:space="0" w:color="auto"/>
        <w:left w:val="none" w:sz="0" w:space="0" w:color="auto"/>
        <w:bottom w:val="none" w:sz="0" w:space="0" w:color="auto"/>
        <w:right w:val="none" w:sz="0" w:space="0" w:color="auto"/>
      </w:divBdr>
    </w:div>
    <w:div w:id="2065789153">
      <w:bodyDiv w:val="1"/>
      <w:marLeft w:val="0"/>
      <w:marRight w:val="0"/>
      <w:marTop w:val="0"/>
      <w:marBottom w:val="0"/>
      <w:divBdr>
        <w:top w:val="none" w:sz="0" w:space="0" w:color="auto"/>
        <w:left w:val="none" w:sz="0" w:space="0" w:color="auto"/>
        <w:bottom w:val="none" w:sz="0" w:space="0" w:color="auto"/>
        <w:right w:val="none" w:sz="0" w:space="0" w:color="auto"/>
      </w:divBdr>
    </w:div>
    <w:div w:id="2071730601">
      <w:bodyDiv w:val="1"/>
      <w:marLeft w:val="0"/>
      <w:marRight w:val="0"/>
      <w:marTop w:val="0"/>
      <w:marBottom w:val="0"/>
      <w:divBdr>
        <w:top w:val="none" w:sz="0" w:space="0" w:color="auto"/>
        <w:left w:val="none" w:sz="0" w:space="0" w:color="auto"/>
        <w:bottom w:val="none" w:sz="0" w:space="0" w:color="auto"/>
        <w:right w:val="none" w:sz="0" w:space="0" w:color="auto"/>
      </w:divBdr>
      <w:divsChild>
        <w:div w:id="1054351835">
          <w:marLeft w:val="0"/>
          <w:marRight w:val="0"/>
          <w:marTop w:val="0"/>
          <w:marBottom w:val="0"/>
          <w:divBdr>
            <w:top w:val="none" w:sz="0" w:space="0" w:color="auto"/>
            <w:left w:val="none" w:sz="0" w:space="0" w:color="auto"/>
            <w:bottom w:val="none" w:sz="0" w:space="0" w:color="auto"/>
            <w:right w:val="none" w:sz="0" w:space="0" w:color="auto"/>
          </w:divBdr>
          <w:divsChild>
            <w:div w:id="1643465591">
              <w:marLeft w:val="0"/>
              <w:marRight w:val="0"/>
              <w:marTop w:val="450"/>
              <w:marBottom w:val="450"/>
              <w:divBdr>
                <w:top w:val="none" w:sz="0" w:space="0" w:color="auto"/>
                <w:left w:val="none" w:sz="0" w:space="0" w:color="auto"/>
                <w:bottom w:val="none" w:sz="0" w:space="0" w:color="auto"/>
                <w:right w:val="none" w:sz="0" w:space="0" w:color="auto"/>
              </w:divBdr>
              <w:divsChild>
                <w:div w:id="1246063923">
                  <w:marLeft w:val="0"/>
                  <w:marRight w:val="0"/>
                  <w:marTop w:val="0"/>
                  <w:marBottom w:val="0"/>
                  <w:divBdr>
                    <w:top w:val="none" w:sz="0" w:space="0" w:color="auto"/>
                    <w:left w:val="none" w:sz="0" w:space="0" w:color="auto"/>
                    <w:bottom w:val="none" w:sz="0" w:space="0" w:color="auto"/>
                    <w:right w:val="none" w:sz="0" w:space="0" w:color="auto"/>
                  </w:divBdr>
                  <w:divsChild>
                    <w:div w:id="712001853">
                      <w:marLeft w:val="0"/>
                      <w:marRight w:val="0"/>
                      <w:marTop w:val="0"/>
                      <w:marBottom w:val="0"/>
                      <w:divBdr>
                        <w:top w:val="none" w:sz="0" w:space="0" w:color="auto"/>
                        <w:left w:val="none" w:sz="0" w:space="0" w:color="auto"/>
                        <w:bottom w:val="none" w:sz="0" w:space="0" w:color="auto"/>
                        <w:right w:val="none" w:sz="0" w:space="0" w:color="auto"/>
                      </w:divBdr>
                      <w:divsChild>
                        <w:div w:id="920601069">
                          <w:marLeft w:val="0"/>
                          <w:marRight w:val="0"/>
                          <w:marTop w:val="0"/>
                          <w:marBottom w:val="0"/>
                          <w:divBdr>
                            <w:top w:val="none" w:sz="0" w:space="0" w:color="auto"/>
                            <w:left w:val="none" w:sz="0" w:space="0" w:color="auto"/>
                            <w:bottom w:val="none" w:sz="0" w:space="0" w:color="auto"/>
                            <w:right w:val="none" w:sz="0" w:space="0" w:color="auto"/>
                          </w:divBdr>
                        </w:div>
                      </w:divsChild>
                    </w:div>
                    <w:div w:id="1178737181">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 w:id="2132479333">
      <w:bodyDiv w:val="1"/>
      <w:marLeft w:val="0"/>
      <w:marRight w:val="0"/>
      <w:marTop w:val="0"/>
      <w:marBottom w:val="0"/>
      <w:divBdr>
        <w:top w:val="none" w:sz="0" w:space="0" w:color="auto"/>
        <w:left w:val="none" w:sz="0" w:space="0" w:color="auto"/>
        <w:bottom w:val="none" w:sz="0" w:space="0" w:color="auto"/>
        <w:right w:val="none" w:sz="0" w:space="0" w:color="auto"/>
      </w:divBdr>
      <w:divsChild>
        <w:div w:id="1095437798">
          <w:marLeft w:val="0"/>
          <w:marRight w:val="0"/>
          <w:marTop w:val="0"/>
          <w:marBottom w:val="0"/>
          <w:divBdr>
            <w:top w:val="none" w:sz="0" w:space="0" w:color="auto"/>
            <w:left w:val="none" w:sz="0" w:space="0" w:color="auto"/>
            <w:bottom w:val="single" w:sz="6" w:space="11" w:color="E5E5E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stats.un.org/unsd/snaama/Metadata/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tats.un.org/unsd/snaama/Metadata/Glossary" TargetMode="External"/><Relationship Id="rId5" Type="http://schemas.openxmlformats.org/officeDocument/2006/relationships/hyperlink" Target="https://unstats.un.org/unsd/snaama/Metadata/Glossa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rotairo</dc:creator>
  <cp:keywords/>
  <dc:description/>
  <cp:lastModifiedBy>Lakshman N. Rao</cp:lastModifiedBy>
  <cp:revision>2</cp:revision>
  <dcterms:created xsi:type="dcterms:W3CDTF">2020-04-16T08:05:00Z</dcterms:created>
  <dcterms:modified xsi:type="dcterms:W3CDTF">2020-04-16T08:05:00Z</dcterms:modified>
</cp:coreProperties>
</file>